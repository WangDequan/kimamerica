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BF" w:rsidRPr="001F0AAD" w:rsidRDefault="002270BF" w:rsidP="00B17477">
      <w:pPr>
        <w:pStyle w:val="a3"/>
        <w:rPr>
          <w:rFonts w:ascii="Times" w:hAnsi="Times" w:cs="Times"/>
        </w:rPr>
      </w:pPr>
      <w:r w:rsidRPr="001F0AAD">
        <w:rPr>
          <w:rFonts w:ascii="Times" w:hAnsi="Times" w:cs="Times"/>
        </w:rPr>
        <w:t>Letter of Recommendation</w:t>
      </w:r>
    </w:p>
    <w:p w:rsidR="00C30815" w:rsidRPr="001F0AAD" w:rsidRDefault="006E10F1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>Dear Professor</w:t>
      </w:r>
      <w:r w:rsidR="00EB52CE">
        <w:rPr>
          <w:rFonts w:ascii="Times" w:hAnsi="Times" w:cs="Times" w:hint="eastAsia"/>
        </w:rPr>
        <w:t>:</w:t>
      </w:r>
    </w:p>
    <w:p w:rsidR="00F27865" w:rsidRDefault="00F27865" w:rsidP="00C30815">
      <w:pPr>
        <w:rPr>
          <w:rFonts w:ascii="Times" w:hAnsi="Times" w:cs="Times"/>
        </w:rPr>
      </w:pP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As the CEO of </w:t>
      </w:r>
      <w:proofErr w:type="spellStart"/>
      <w:r w:rsidRPr="001F0AAD">
        <w:rPr>
          <w:rFonts w:ascii="Times" w:hAnsi="Times" w:cs="Times"/>
        </w:rPr>
        <w:t>Nexstreaming</w:t>
      </w:r>
      <w:proofErr w:type="spellEnd"/>
      <w:r w:rsidRPr="001F0AAD">
        <w:rPr>
          <w:rFonts w:ascii="Times" w:hAnsi="Times" w:cs="Times"/>
        </w:rPr>
        <w:t xml:space="preserve"> Corporation, </w:t>
      </w:r>
      <w:ins w:id="0" w:author="Ayi" w:date="2012-09-30T01:57:00Z">
        <w:r w:rsidR="00DD1B95">
          <w:rPr>
            <w:rFonts w:ascii="Times" w:hAnsi="Times" w:cs="Times"/>
          </w:rPr>
          <w:t>(</w:t>
        </w:r>
      </w:ins>
      <w:commentRangeStart w:id="1"/>
      <w:r w:rsidRPr="001F0AAD">
        <w:rPr>
          <w:rFonts w:ascii="Times" w:hAnsi="Times" w:cs="Times"/>
        </w:rPr>
        <w:t xml:space="preserve">which takes the lead in global mobile multi-media </w:t>
      </w:r>
      <w:r w:rsidR="009F6620" w:rsidRPr="001F0AAD">
        <w:rPr>
          <w:rFonts w:ascii="Times" w:hAnsi="Times" w:cs="Times"/>
        </w:rPr>
        <w:t>solution</w:t>
      </w:r>
      <w:r w:rsidRPr="001F0AAD">
        <w:rPr>
          <w:rFonts w:ascii="Times" w:hAnsi="Times" w:cs="Times"/>
        </w:rPr>
        <w:t xml:space="preserve"> market</w:t>
      </w:r>
      <w:commentRangeEnd w:id="1"/>
      <w:r w:rsidR="00F46983">
        <w:rPr>
          <w:rStyle w:val="a6"/>
        </w:rPr>
        <w:commentReference w:id="1"/>
      </w:r>
      <w:ins w:id="2" w:author="Ayi" w:date="2012-09-30T01:57:00Z">
        <w:r w:rsidR="00DD1B95">
          <w:rPr>
            <w:rFonts w:ascii="Times" w:hAnsi="Times" w:cs="Times"/>
          </w:rPr>
          <w:t>)</w:t>
        </w:r>
      </w:ins>
      <w:r w:rsidRPr="001F0AAD">
        <w:rPr>
          <w:rFonts w:ascii="Times" w:hAnsi="Times" w:cs="Times"/>
        </w:rPr>
        <w:t>, I</w:t>
      </w:r>
      <w:r w:rsidR="0060745E">
        <w:rPr>
          <w:rFonts w:ascii="Times" w:hAnsi="Times" w:cs="Times" w:hint="eastAsia"/>
        </w:rPr>
        <w:t xml:space="preserve"> </w:t>
      </w:r>
      <w:r w:rsidRPr="001F0AAD">
        <w:rPr>
          <w:rFonts w:ascii="Times" w:hAnsi="Times" w:cs="Times"/>
        </w:rPr>
        <w:t xml:space="preserve">am </w:t>
      </w:r>
      <w:r w:rsidR="009F6620" w:rsidRPr="001F0AAD">
        <w:rPr>
          <w:rFonts w:ascii="Times" w:hAnsi="Times" w:cs="Times"/>
        </w:rPr>
        <w:t>writing</w:t>
      </w:r>
      <w:r w:rsidRPr="001F0AAD">
        <w:rPr>
          <w:rFonts w:ascii="Times" w:hAnsi="Times" w:cs="Times"/>
        </w:rPr>
        <w:t xml:space="preserve"> this letter of </w:t>
      </w:r>
      <w:r w:rsidR="00DF2ADF" w:rsidRPr="001F0AAD">
        <w:rPr>
          <w:rFonts w:ascii="Times" w:hAnsi="Times" w:cs="Times"/>
        </w:rPr>
        <w:t>recommendation for</w:t>
      </w:r>
      <w:r w:rsidRPr="001F0AAD">
        <w:rPr>
          <w:rFonts w:ascii="Times" w:hAnsi="Times" w:cs="Times"/>
        </w:rPr>
        <w:t xml:space="preserve"> Mr. </w:t>
      </w:r>
      <w:proofErr w:type="spellStart"/>
      <w:r w:rsidRPr="001F0AAD">
        <w:rPr>
          <w:rFonts w:ascii="Times" w:hAnsi="Times" w:cs="Times"/>
        </w:rPr>
        <w:t>Zheyu</w:t>
      </w:r>
      <w:proofErr w:type="spellEnd"/>
      <w:r w:rsidRPr="001F0AAD">
        <w:rPr>
          <w:rFonts w:ascii="Times" w:hAnsi="Times" w:cs="Times"/>
        </w:rPr>
        <w:t xml:space="preserve"> Jin</w:t>
      </w:r>
      <w:proofErr w:type="gramStart"/>
      <w:r w:rsidRPr="001F0AAD">
        <w:rPr>
          <w:rFonts w:ascii="Times" w:hAnsi="Times" w:cs="Times"/>
        </w:rPr>
        <w:t xml:space="preserve">, </w:t>
      </w:r>
      <w:proofErr w:type="gramEnd"/>
      <w:del w:id="3" w:author="Ayi" w:date="2012-09-30T01:58:00Z">
        <w:r w:rsidRPr="001F0AAD" w:rsidDel="0015558C">
          <w:rPr>
            <w:rFonts w:ascii="Times" w:hAnsi="Times" w:cs="Times"/>
          </w:rPr>
          <w:delText>my current employee</w:delText>
        </w:r>
      </w:del>
      <w:r w:rsidRPr="001F0AAD">
        <w:rPr>
          <w:rFonts w:ascii="Times" w:hAnsi="Times" w:cs="Times"/>
        </w:rPr>
        <w:t xml:space="preserve">, to your renowned Computer Science program. Mr. Jin has been working as a software developer </w:t>
      </w:r>
      <w:ins w:id="4" w:author="Ayi" w:date="2012-09-30T01:52:00Z">
        <w:r w:rsidR="00DD1B95">
          <w:rPr>
            <w:rFonts w:ascii="Times" w:hAnsi="Times" w:cs="Times"/>
          </w:rPr>
          <w:t>in</w:t>
        </w:r>
      </w:ins>
      <w:del w:id="5" w:author="Ayi" w:date="2012-09-30T01:51:00Z">
        <w:r w:rsidRPr="001F0AAD" w:rsidDel="00DD1B95">
          <w:rPr>
            <w:rFonts w:ascii="Times" w:hAnsi="Times" w:cs="Times"/>
          </w:rPr>
          <w:delText>for</w:delText>
        </w:r>
      </w:del>
      <w:r w:rsidRPr="001F0AAD">
        <w:rPr>
          <w:rFonts w:ascii="Times" w:hAnsi="Times" w:cs="Times"/>
        </w:rPr>
        <w:t xml:space="preserve"> my company for 2 years and </w:t>
      </w:r>
      <w:ins w:id="6" w:author="Ayi" w:date="2012-09-30T01:52:00Z">
        <w:r w:rsidR="00DD1B95">
          <w:rPr>
            <w:rFonts w:ascii="Times" w:hAnsi="Times" w:cs="Times"/>
          </w:rPr>
          <w:t xml:space="preserve">the </w:t>
        </w:r>
      </w:ins>
      <w:r w:rsidRPr="001F0AAD">
        <w:rPr>
          <w:rFonts w:ascii="Times" w:hAnsi="Times" w:cs="Times"/>
        </w:rPr>
        <w:t>capabilities possessed by this young e</w:t>
      </w:r>
      <w:r w:rsidR="006E10F1" w:rsidRPr="001F0AAD">
        <w:rPr>
          <w:rFonts w:ascii="Times" w:hAnsi="Times" w:cs="Times"/>
        </w:rPr>
        <w:t>ngineer genuinely impressed me.</w:t>
      </w:r>
      <w:bookmarkStart w:id="7" w:name="_GoBack"/>
      <w:bookmarkEnd w:id="7"/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>At the time of employment, he was the youngest engineer in our company. As a new</w:t>
      </w:r>
      <w:ins w:id="8" w:author="Ayi" w:date="2012-09-30T02:00:00Z">
        <w:r w:rsidR="0015558C">
          <w:rPr>
            <w:rFonts w:ascii="Times" w:hAnsi="Times" w:cs="Times"/>
          </w:rPr>
          <w:t xml:space="preserve"> employee</w:t>
        </w:r>
      </w:ins>
      <w:del w:id="9" w:author="Ayi" w:date="2012-09-30T02:00:00Z">
        <w:r w:rsidRPr="001F0AAD" w:rsidDel="0015558C">
          <w:rPr>
            <w:rFonts w:ascii="Times" w:hAnsi="Times" w:cs="Times"/>
          </w:rPr>
          <w:delText>comer</w:delText>
        </w:r>
      </w:del>
      <w:r w:rsidRPr="001F0AAD">
        <w:rPr>
          <w:rFonts w:ascii="Times" w:hAnsi="Times" w:cs="Times"/>
        </w:rPr>
        <w:t xml:space="preserve">, Mr. Jin was dispatched to the customer side for </w:t>
      </w:r>
      <w:r w:rsidR="00A31D4A" w:rsidRPr="001F0AAD">
        <w:rPr>
          <w:rFonts w:ascii="Times" w:hAnsi="Times" w:cs="Times"/>
        </w:rPr>
        <w:t>training</w:t>
      </w:r>
      <w:r w:rsidRPr="001F0AAD">
        <w:rPr>
          <w:rFonts w:ascii="Times" w:hAnsi="Times" w:cs="Times"/>
        </w:rPr>
        <w:t xml:space="preserve"> </w:t>
      </w:r>
      <w:ins w:id="10" w:author="Ayi" w:date="2012-09-30T02:01:00Z">
        <w:r w:rsidR="0015558C">
          <w:rPr>
            <w:rFonts w:ascii="Times" w:hAnsi="Times" w:cs="Times"/>
          </w:rPr>
          <w:t>im</w:t>
        </w:r>
      </w:ins>
      <w:ins w:id="11" w:author="Ayi" w:date="2012-09-30T02:02:00Z">
        <w:r w:rsidR="0015558C">
          <w:rPr>
            <w:rFonts w:ascii="Times" w:hAnsi="Times" w:cs="Times"/>
          </w:rPr>
          <w:t>m</w:t>
        </w:r>
      </w:ins>
      <w:ins w:id="12" w:author="Ayi" w:date="2012-09-30T02:01:00Z">
        <w:r w:rsidR="0015558C">
          <w:rPr>
            <w:rFonts w:ascii="Times" w:hAnsi="Times" w:cs="Times"/>
          </w:rPr>
          <w:t>ediat</w:t>
        </w:r>
      </w:ins>
      <w:ins w:id="13" w:author="Ayi" w:date="2012-09-30T02:02:00Z">
        <w:r w:rsidR="0015558C">
          <w:rPr>
            <w:rFonts w:ascii="Times" w:hAnsi="Times" w:cs="Times"/>
          </w:rPr>
          <w:t>e</w:t>
        </w:r>
      </w:ins>
      <w:ins w:id="14" w:author="Ayi" w:date="2012-09-30T02:01:00Z">
        <w:r w:rsidR="0015558C">
          <w:rPr>
            <w:rFonts w:ascii="Times" w:hAnsi="Times" w:cs="Times"/>
          </w:rPr>
          <w:t>ly</w:t>
        </w:r>
      </w:ins>
      <w:ins w:id="15" w:author="Ayi" w:date="2012-09-30T02:02:00Z">
        <w:r w:rsidR="0015558C">
          <w:rPr>
            <w:rFonts w:ascii="Times" w:hAnsi="Times" w:cs="Times"/>
          </w:rPr>
          <w:t xml:space="preserve"> </w:t>
        </w:r>
      </w:ins>
      <w:del w:id="16" w:author="Ayi" w:date="2012-09-30T02:01:00Z">
        <w:r w:rsidRPr="001F0AAD" w:rsidDel="0015558C">
          <w:rPr>
            <w:rFonts w:ascii="Times" w:hAnsi="Times" w:cs="Times"/>
          </w:rPr>
          <w:delText xml:space="preserve">soon after employment </w:delText>
        </w:r>
      </w:del>
      <w:r w:rsidRPr="001F0AAD">
        <w:rPr>
          <w:rFonts w:ascii="Times" w:hAnsi="Times" w:cs="Times"/>
        </w:rPr>
        <w:t xml:space="preserve">and I </w:t>
      </w:r>
      <w:ins w:id="17" w:author="Ayi" w:date="2012-09-30T02:02:00Z">
        <w:r w:rsidR="0015558C">
          <w:rPr>
            <w:rFonts w:ascii="Times" w:hAnsi="Times" w:cs="Times"/>
          </w:rPr>
          <w:t xml:space="preserve">still </w:t>
        </w:r>
      </w:ins>
      <w:r w:rsidRPr="001F0AAD">
        <w:rPr>
          <w:rFonts w:ascii="Times" w:hAnsi="Times" w:cs="Times"/>
        </w:rPr>
        <w:t>remember</w:t>
      </w:r>
      <w:ins w:id="18" w:author="Ayi" w:date="2012-09-30T02:02:00Z">
        <w:r w:rsidR="0015558C">
          <w:rPr>
            <w:rFonts w:ascii="Times" w:hAnsi="Times" w:cs="Times"/>
          </w:rPr>
          <w:t xml:space="preserve"> that</w:t>
        </w:r>
      </w:ins>
      <w:r w:rsidRPr="001F0AAD">
        <w:rPr>
          <w:rFonts w:ascii="Times" w:hAnsi="Times" w:cs="Times"/>
        </w:rPr>
        <w:t xml:space="preserve"> his team leader has spoken highly of his eagerness to learn and</w:t>
      </w:r>
      <w:del w:id="19" w:author="Ayi" w:date="2012-09-30T02:05:00Z">
        <w:r w:rsidRPr="001F0AAD" w:rsidDel="0015558C">
          <w:rPr>
            <w:rFonts w:ascii="Times" w:hAnsi="Times" w:cs="Times"/>
          </w:rPr>
          <w:delText xml:space="preserve"> </w:delText>
        </w:r>
      </w:del>
      <w:del w:id="20" w:author="Ayi" w:date="2012-09-30T02:04:00Z">
        <w:r w:rsidRPr="001F0AAD" w:rsidDel="0015558C">
          <w:rPr>
            <w:rFonts w:ascii="Times" w:hAnsi="Times" w:cs="Times"/>
          </w:rPr>
          <w:delText>quick</w:delText>
        </w:r>
      </w:del>
      <w:r w:rsidRPr="001F0AAD">
        <w:rPr>
          <w:rFonts w:ascii="Times" w:hAnsi="Times" w:cs="Times"/>
        </w:rPr>
        <w:t xml:space="preserve"> </w:t>
      </w:r>
      <w:ins w:id="21" w:author="Ayi" w:date="2012-09-30T02:07:00Z">
        <w:r w:rsidR="0015558C">
          <w:rPr>
            <w:rFonts w:ascii="Times" w:hAnsi="Times" w:cs="Times"/>
          </w:rPr>
          <w:t xml:space="preserve">commendable </w:t>
        </w:r>
      </w:ins>
      <w:r w:rsidRPr="001F0AAD">
        <w:rPr>
          <w:rFonts w:ascii="Times" w:hAnsi="Times" w:cs="Times"/>
        </w:rPr>
        <w:t>a</w:t>
      </w:r>
      <w:r w:rsidR="006E10F1" w:rsidRPr="001F0AAD">
        <w:rPr>
          <w:rFonts w:ascii="Times" w:hAnsi="Times" w:cs="Times"/>
        </w:rPr>
        <w:t>dapta</w:t>
      </w:r>
      <w:ins w:id="22" w:author="Ayi" w:date="2012-09-30T02:04:00Z">
        <w:r w:rsidR="0015558C">
          <w:rPr>
            <w:rFonts w:ascii="Times" w:hAnsi="Times" w:cs="Times"/>
          </w:rPr>
          <w:t>bility</w:t>
        </w:r>
      </w:ins>
      <w:del w:id="23" w:author="Ayi" w:date="2012-09-30T02:04:00Z">
        <w:r w:rsidR="006E10F1" w:rsidRPr="001F0AAD" w:rsidDel="0015558C">
          <w:rPr>
            <w:rFonts w:ascii="Times" w:hAnsi="Times" w:cs="Times"/>
          </w:rPr>
          <w:delText>tion</w:delText>
        </w:r>
      </w:del>
      <w:r w:rsidR="006E10F1" w:rsidRPr="001F0AAD">
        <w:rPr>
          <w:rFonts w:ascii="Times" w:hAnsi="Times" w:cs="Times"/>
        </w:rPr>
        <w:t xml:space="preserve"> to a new environment.</w:t>
      </w: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After returning to headquarters, he was assigned to a task of porting our product to Qualcomm Mobile Development Platform. It was a brand new attempt in our company and involved cooperation with different </w:t>
      </w:r>
      <w:r w:rsidR="00A31D4A" w:rsidRPr="001F0AAD">
        <w:rPr>
          <w:rFonts w:ascii="Times" w:hAnsi="Times" w:cs="Times"/>
        </w:rPr>
        <w:t>divisions</w:t>
      </w:r>
      <w:r w:rsidRPr="001F0AAD">
        <w:rPr>
          <w:rFonts w:ascii="Times" w:hAnsi="Times" w:cs="Times"/>
        </w:rPr>
        <w:t xml:space="preserve"> and two other companies. Mr. Jin has worked as porting engineer and contact point in that project and demonstrated satisfactory level of </w:t>
      </w:r>
      <w:commentRangeStart w:id="24"/>
      <w:r w:rsidRPr="001F0AAD">
        <w:rPr>
          <w:rFonts w:ascii="Times" w:hAnsi="Times" w:cs="Times"/>
        </w:rPr>
        <w:t xml:space="preserve">emotional maturity </w:t>
      </w:r>
      <w:commentRangeEnd w:id="24"/>
      <w:r w:rsidR="00141062">
        <w:rPr>
          <w:rStyle w:val="a6"/>
        </w:rPr>
        <w:commentReference w:id="24"/>
      </w:r>
      <w:r w:rsidRPr="001F0AAD">
        <w:rPr>
          <w:rFonts w:ascii="Times" w:hAnsi="Times" w:cs="Times"/>
        </w:rPr>
        <w:t>and communication skills. Through his report</w:t>
      </w:r>
      <w:r w:rsidR="00E540A3">
        <w:rPr>
          <w:rFonts w:ascii="Times" w:eastAsia="Malgun Gothic" w:hAnsi="Times" w:cs="Times" w:hint="eastAsia"/>
        </w:rPr>
        <w:t>s</w:t>
      </w:r>
      <w:r w:rsidRPr="001F0AAD">
        <w:rPr>
          <w:rFonts w:ascii="Times" w:hAnsi="Times" w:cs="Times"/>
        </w:rPr>
        <w:t xml:space="preserve"> I was able to see he was doing well and the project was running smoothly. It was quite </w:t>
      </w:r>
      <w:ins w:id="25" w:author="Ayi" w:date="2012-09-30T02:11:00Z">
        <w:r w:rsidR="00F46983">
          <w:rPr>
            <w:rFonts w:ascii="Times" w:hAnsi="Times" w:cs="Times"/>
          </w:rPr>
          <w:t>surpris</w:t>
        </w:r>
      </w:ins>
      <w:ins w:id="26" w:author="Ayi" w:date="2012-09-30T02:21:00Z">
        <w:r w:rsidR="00F46983">
          <w:rPr>
            <w:rFonts w:ascii="Times" w:hAnsi="Times" w:cs="Times"/>
          </w:rPr>
          <w:t>ing</w:t>
        </w:r>
      </w:ins>
      <w:ins w:id="27" w:author="Ayi" w:date="2012-09-30T02:11:00Z">
        <w:r w:rsidR="005E4792">
          <w:rPr>
            <w:rFonts w:ascii="Times" w:hAnsi="Times" w:cs="Times"/>
          </w:rPr>
          <w:t xml:space="preserve"> and </w:t>
        </w:r>
      </w:ins>
      <w:r w:rsidRPr="001F0AAD">
        <w:rPr>
          <w:rFonts w:ascii="Times" w:hAnsi="Times" w:cs="Times"/>
        </w:rPr>
        <w:t>satisfactory for me to see a new employee who was able to coordinate with other parties and manage various schedules</w:t>
      </w:r>
      <w:ins w:id="28" w:author="Ayi" w:date="2012-09-30T02:11:00Z">
        <w:r w:rsidR="005E4792">
          <w:rPr>
            <w:rFonts w:ascii="Times" w:hAnsi="Times" w:cs="Times"/>
          </w:rPr>
          <w:t xml:space="preserve"> so well</w:t>
        </w:r>
      </w:ins>
      <w:r w:rsidRPr="001F0AAD">
        <w:rPr>
          <w:rFonts w:ascii="Times" w:hAnsi="Times" w:cs="Times"/>
        </w:rPr>
        <w:t>. Mr. Jin is currently doing a g</w:t>
      </w:r>
      <w:ins w:id="29" w:author="Ayi" w:date="2012-09-30T02:13:00Z">
        <w:r w:rsidR="005E4792">
          <w:rPr>
            <w:rFonts w:ascii="Times" w:hAnsi="Times" w:cs="Times"/>
          </w:rPr>
          <w:t>reat</w:t>
        </w:r>
      </w:ins>
      <w:del w:id="30" w:author="Ayi" w:date="2012-09-30T02:13:00Z">
        <w:r w:rsidRPr="001F0AAD" w:rsidDel="005E4792">
          <w:rPr>
            <w:rFonts w:ascii="Times" w:hAnsi="Times" w:cs="Times"/>
          </w:rPr>
          <w:delText>ood</w:delText>
        </w:r>
      </w:del>
      <w:r w:rsidRPr="001F0AAD">
        <w:rPr>
          <w:rFonts w:ascii="Times" w:hAnsi="Times" w:cs="Times"/>
        </w:rPr>
        <w:t xml:space="preserve"> job in a team whi</w:t>
      </w:r>
      <w:r w:rsidR="006E10F1" w:rsidRPr="001F0AAD">
        <w:rPr>
          <w:rFonts w:ascii="Times" w:hAnsi="Times" w:cs="Times"/>
        </w:rPr>
        <w:t>ch is developing a new product.</w:t>
      </w: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Besides, Mr. Jin also showed surprising language proficiencies in three languages - Chinese, Korean and English - when arranging conference calls with Chinese and European engineers. His </w:t>
      </w:r>
      <w:ins w:id="31" w:author="Ayi" w:date="2012-09-30T02:24:00Z">
        <w:r w:rsidR="00F46983">
          <w:rPr>
            <w:rFonts w:ascii="Times" w:hAnsi="Times" w:cs="Times"/>
          </w:rPr>
          <w:t xml:space="preserve">outstanding </w:t>
        </w:r>
      </w:ins>
      <w:r w:rsidRPr="001F0AAD">
        <w:rPr>
          <w:rFonts w:ascii="Times" w:hAnsi="Times" w:cs="Times"/>
        </w:rPr>
        <w:t xml:space="preserve">language skills </w:t>
      </w:r>
      <w:r w:rsidR="00A31D4A" w:rsidRPr="001F0AAD">
        <w:rPr>
          <w:rFonts w:ascii="Times" w:hAnsi="Times" w:cs="Times"/>
        </w:rPr>
        <w:t>have</w:t>
      </w:r>
      <w:r w:rsidRPr="001F0AAD">
        <w:rPr>
          <w:rFonts w:ascii="Times" w:hAnsi="Times" w:cs="Times"/>
        </w:rPr>
        <w:t xml:space="preserve"> contributed a lot t</w:t>
      </w:r>
      <w:r w:rsidR="006E10F1" w:rsidRPr="001F0AAD">
        <w:rPr>
          <w:rFonts w:ascii="Times" w:hAnsi="Times" w:cs="Times"/>
        </w:rPr>
        <w:t xml:space="preserve">o the diversity of </w:t>
      </w:r>
      <w:ins w:id="32" w:author="Ayi" w:date="2012-09-30T02:37:00Z">
        <w:r w:rsidR="00141062">
          <w:rPr>
            <w:rFonts w:ascii="Times" w:hAnsi="Times" w:cs="Times"/>
          </w:rPr>
          <w:t>our</w:t>
        </w:r>
      </w:ins>
      <w:del w:id="33" w:author="Ayi" w:date="2012-09-30T02:37:00Z">
        <w:r w:rsidR="006E10F1" w:rsidRPr="001F0AAD" w:rsidDel="00141062">
          <w:rPr>
            <w:rFonts w:ascii="Times" w:hAnsi="Times" w:cs="Times"/>
          </w:rPr>
          <w:delText>the</w:delText>
        </w:r>
      </w:del>
      <w:r w:rsidR="006E10F1" w:rsidRPr="001F0AAD">
        <w:rPr>
          <w:rFonts w:ascii="Times" w:hAnsi="Times" w:cs="Times"/>
        </w:rPr>
        <w:t xml:space="preserve"> company.</w:t>
      </w: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In addition, </w:t>
      </w:r>
      <w:commentRangeStart w:id="34"/>
      <w:r w:rsidRPr="001F0AAD">
        <w:rPr>
          <w:rFonts w:ascii="Times" w:hAnsi="Times" w:cs="Times"/>
        </w:rPr>
        <w:t xml:space="preserve">Mr. Jin is also able to work well with people from different </w:t>
      </w:r>
      <w:r w:rsidR="000762F0" w:rsidRPr="001F0AAD">
        <w:rPr>
          <w:rFonts w:ascii="Times" w:hAnsi="Times" w:cs="Times"/>
        </w:rPr>
        <w:t>cultural</w:t>
      </w:r>
      <w:r w:rsidRPr="001F0AAD">
        <w:rPr>
          <w:rFonts w:ascii="Times" w:hAnsi="Times" w:cs="Times"/>
        </w:rPr>
        <w:t xml:space="preserve"> backgrounds. </w:t>
      </w:r>
      <w:commentRangeEnd w:id="34"/>
      <w:r w:rsidR="00141062">
        <w:rPr>
          <w:rStyle w:val="a6"/>
        </w:rPr>
        <w:commentReference w:id="34"/>
      </w:r>
      <w:r w:rsidRPr="001F0AAD">
        <w:rPr>
          <w:rFonts w:ascii="Times" w:hAnsi="Times" w:cs="Times"/>
        </w:rPr>
        <w:t xml:space="preserve">Since our company consists of employees from 6 </w:t>
      </w:r>
      <w:r w:rsidR="00E0145C">
        <w:rPr>
          <w:rFonts w:ascii="Times" w:eastAsia="SimSun" w:hAnsi="Times" w:cs="Times" w:hint="eastAsia"/>
          <w:lang w:eastAsia="zh-CN"/>
        </w:rPr>
        <w:t xml:space="preserve">different </w:t>
      </w:r>
      <w:r w:rsidRPr="001F0AAD">
        <w:rPr>
          <w:rFonts w:ascii="Times" w:hAnsi="Times" w:cs="Times"/>
        </w:rPr>
        <w:t xml:space="preserve">countries, and Mr. Jin himself was the </w:t>
      </w:r>
      <w:ins w:id="35" w:author="Ayi" w:date="2012-09-30T02:26:00Z">
        <w:r w:rsidR="00F46983">
          <w:rPr>
            <w:rFonts w:ascii="Times" w:hAnsi="Times" w:cs="Times"/>
          </w:rPr>
          <w:t>only</w:t>
        </w:r>
      </w:ins>
      <w:del w:id="36" w:author="Ayi" w:date="2012-09-30T02:26:00Z">
        <w:r w:rsidRPr="001F0AAD" w:rsidDel="00F46983">
          <w:rPr>
            <w:rFonts w:ascii="Times" w:hAnsi="Times" w:cs="Times"/>
          </w:rPr>
          <w:delText>first</w:delText>
        </w:r>
      </w:del>
      <w:r w:rsidRPr="001F0AAD">
        <w:rPr>
          <w:rFonts w:ascii="Times" w:hAnsi="Times" w:cs="Times"/>
        </w:rPr>
        <w:t xml:space="preserve"> Chinese engineer we have employed, his adaptation could have been difficult at first. However, he had no special difficulty in </w:t>
      </w:r>
      <w:r w:rsidR="000762F0" w:rsidRPr="001F0AAD">
        <w:rPr>
          <w:rFonts w:ascii="Times" w:hAnsi="Times" w:cs="Times"/>
        </w:rPr>
        <w:t>bridging</w:t>
      </w:r>
      <w:r w:rsidRPr="001F0AAD">
        <w:rPr>
          <w:rFonts w:ascii="Times" w:hAnsi="Times" w:cs="Times"/>
        </w:rPr>
        <w:t xml:space="preserve"> the cultural gap between China and Korea and now he has fully adapted to compan</w:t>
      </w:r>
      <w:r w:rsidR="006E10F1" w:rsidRPr="001F0AAD">
        <w:rPr>
          <w:rFonts w:ascii="Times" w:hAnsi="Times" w:cs="Times"/>
        </w:rPr>
        <w:t>y's multi-cultural environment.</w:t>
      </w: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>According to my observation</w:t>
      </w:r>
      <w:del w:id="37" w:author="Ayi" w:date="2012-09-30T02:28:00Z">
        <w:r w:rsidRPr="001F0AAD" w:rsidDel="00141062">
          <w:rPr>
            <w:rFonts w:ascii="Times" w:hAnsi="Times" w:cs="Times"/>
          </w:rPr>
          <w:delText xml:space="preserve"> on Mr. Zheyu Jin</w:delText>
        </w:r>
      </w:del>
      <w:r w:rsidRPr="001F0AAD">
        <w:rPr>
          <w:rFonts w:ascii="Times" w:hAnsi="Times" w:cs="Times"/>
        </w:rPr>
        <w:t xml:space="preserve">, I assess </w:t>
      </w:r>
      <w:ins w:id="38" w:author="Ayi" w:date="2012-09-30T02:28:00Z">
        <w:r w:rsidR="00141062" w:rsidRPr="001F0AAD">
          <w:rPr>
            <w:rFonts w:ascii="Times" w:hAnsi="Times" w:cs="Times"/>
          </w:rPr>
          <w:t xml:space="preserve">Mr. </w:t>
        </w:r>
        <w:proofErr w:type="spellStart"/>
        <w:r w:rsidR="00141062" w:rsidRPr="001F0AAD">
          <w:rPr>
            <w:rFonts w:ascii="Times" w:hAnsi="Times" w:cs="Times"/>
          </w:rPr>
          <w:t>Zheyu</w:t>
        </w:r>
        <w:proofErr w:type="spellEnd"/>
        <w:r w:rsidR="00141062" w:rsidRPr="001F0AAD">
          <w:rPr>
            <w:rFonts w:ascii="Times" w:hAnsi="Times" w:cs="Times"/>
          </w:rPr>
          <w:t xml:space="preserve"> Jin</w:t>
        </w:r>
        <w:r w:rsidR="00141062" w:rsidRPr="001F0AAD" w:rsidDel="00141062">
          <w:rPr>
            <w:rFonts w:ascii="Times" w:hAnsi="Times" w:cs="Times"/>
          </w:rPr>
          <w:t xml:space="preserve"> </w:t>
        </w:r>
      </w:ins>
      <w:del w:id="39" w:author="Ayi" w:date="2012-09-30T02:28:00Z">
        <w:r w:rsidRPr="001F0AAD" w:rsidDel="00141062">
          <w:rPr>
            <w:rFonts w:ascii="Times" w:hAnsi="Times" w:cs="Times"/>
          </w:rPr>
          <w:delText>him</w:delText>
        </w:r>
      </w:del>
      <w:r w:rsidRPr="001F0AAD">
        <w:rPr>
          <w:rFonts w:ascii="Times" w:hAnsi="Times" w:cs="Times"/>
        </w:rPr>
        <w:t xml:space="preserve"> as open-minded, keen in learning and a person with high emotional maturity.</w:t>
      </w:r>
      <w:r w:rsidR="00681EE1">
        <w:rPr>
          <w:rFonts w:ascii="Times" w:hAnsi="Times" w:cs="Times" w:hint="eastAsia"/>
        </w:rPr>
        <w:t xml:space="preserve"> Therefore I strongly </w:t>
      </w:r>
      <w:r w:rsidR="00681EE1">
        <w:rPr>
          <w:rFonts w:ascii="Times" w:hAnsi="Times" w:cs="Times"/>
        </w:rPr>
        <w:t>recommend</w:t>
      </w:r>
      <w:r w:rsidR="00681EE1">
        <w:rPr>
          <w:rFonts w:ascii="Times" w:hAnsi="Times" w:cs="Times" w:hint="eastAsia"/>
        </w:rPr>
        <w:t xml:space="preserve"> him for your graduate program.</w:t>
      </w:r>
      <w:r w:rsidRPr="001F0AAD">
        <w:rPr>
          <w:rFonts w:ascii="Times" w:hAnsi="Times" w:cs="Times"/>
        </w:rPr>
        <w:t xml:space="preserve"> Mr. Jin should </w:t>
      </w:r>
      <w:r w:rsidR="00047094">
        <w:rPr>
          <w:rFonts w:ascii="Times" w:eastAsia="Malgun Gothic" w:hAnsi="Times" w:cs="Times" w:hint="eastAsia"/>
        </w:rPr>
        <w:t xml:space="preserve">become </w:t>
      </w:r>
      <w:r w:rsidRPr="001F0AAD">
        <w:rPr>
          <w:rFonts w:ascii="Times" w:hAnsi="Times" w:cs="Times"/>
        </w:rPr>
        <w:t>an outstanding student in graduate studies</w:t>
      </w:r>
      <w:ins w:id="40" w:author="Ayi" w:date="2012-09-30T02:30:00Z">
        <w:r w:rsidR="00141062">
          <w:rPr>
            <w:rFonts w:ascii="Times" w:hAnsi="Times" w:cs="Times"/>
          </w:rPr>
          <w:t xml:space="preserve"> and contribute a lot to your </w:t>
        </w:r>
      </w:ins>
      <w:ins w:id="41" w:author="Ayi" w:date="2012-09-30T02:31:00Z">
        <w:r w:rsidR="00141062">
          <w:rPr>
            <w:rFonts w:ascii="Times" w:hAnsi="Times" w:cs="Times"/>
          </w:rPr>
          <w:t>program</w:t>
        </w:r>
      </w:ins>
      <w:r w:rsidR="00C63ECC">
        <w:rPr>
          <w:rFonts w:ascii="Times" w:eastAsia="Malgun Gothic" w:hAnsi="Times" w:cs="Times" w:hint="eastAsia"/>
        </w:rPr>
        <w:t xml:space="preserve">. </w:t>
      </w:r>
      <w:r w:rsidRPr="001F0AAD">
        <w:rPr>
          <w:rFonts w:ascii="Times" w:hAnsi="Times" w:cs="Times"/>
        </w:rPr>
        <w:t>Please don’t hesitate to contact me if you n</w:t>
      </w:r>
      <w:r w:rsidR="006E10F1" w:rsidRPr="001F0AAD">
        <w:rPr>
          <w:rFonts w:ascii="Times" w:hAnsi="Times" w:cs="Times"/>
        </w:rPr>
        <w:t>eed more information about him.</w:t>
      </w:r>
    </w:p>
    <w:p w:rsidR="006E10F1" w:rsidRPr="001F0AAD" w:rsidRDefault="006E10F1" w:rsidP="00C30815">
      <w:pPr>
        <w:rPr>
          <w:rFonts w:ascii="Times" w:hAnsi="Times" w:cs="Times"/>
        </w:rPr>
      </w:pPr>
    </w:p>
    <w:p w:rsidR="00C30815" w:rsidRPr="001F0AAD" w:rsidRDefault="006E10F1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>Best Regards</w:t>
      </w:r>
    </w:p>
    <w:p w:rsidR="00C30815" w:rsidRPr="001F0AAD" w:rsidRDefault="00B81226" w:rsidP="00C30815">
      <w:pPr>
        <w:rPr>
          <w:rFonts w:ascii="Times" w:hAnsi="Times" w:cs="Times"/>
        </w:rPr>
      </w:pPr>
      <w:r>
        <w:rPr>
          <w:rFonts w:ascii="Times" w:eastAsia="Malgun Gothic" w:hAnsi="Times" w:cs="Times" w:hint="eastAsia"/>
        </w:rPr>
        <w:t xml:space="preserve">Dr. </w:t>
      </w:r>
      <w:r w:rsidR="00C30815" w:rsidRPr="001F0AAD">
        <w:rPr>
          <w:rFonts w:ascii="Times" w:hAnsi="Times" w:cs="Times"/>
        </w:rPr>
        <w:t>Il-</w:t>
      </w:r>
      <w:proofErr w:type="spellStart"/>
      <w:r w:rsidR="00C30815" w:rsidRPr="001F0AAD">
        <w:rPr>
          <w:rFonts w:ascii="Times" w:hAnsi="Times" w:cs="Times"/>
        </w:rPr>
        <w:t>Taek</w:t>
      </w:r>
      <w:proofErr w:type="spellEnd"/>
      <w:r w:rsidR="00C30815" w:rsidRPr="001F0AAD">
        <w:rPr>
          <w:rFonts w:ascii="Times" w:hAnsi="Times" w:cs="Times"/>
        </w:rPr>
        <w:t xml:space="preserve"> Lim</w:t>
      </w:r>
    </w:p>
    <w:p w:rsidR="003A4D57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CEO </w:t>
      </w:r>
    </w:p>
    <w:p w:rsidR="00C30815" w:rsidRPr="001F0AAD" w:rsidRDefault="000762F0" w:rsidP="00C30815">
      <w:pPr>
        <w:rPr>
          <w:rFonts w:ascii="Times" w:hAnsi="Times" w:cs="Times"/>
        </w:rPr>
      </w:pPr>
      <w:proofErr w:type="spellStart"/>
      <w:r w:rsidRPr="001F0AAD">
        <w:rPr>
          <w:rFonts w:ascii="Times" w:hAnsi="Times" w:cs="Times"/>
        </w:rPr>
        <w:t>Nexstreaming</w:t>
      </w:r>
      <w:proofErr w:type="spellEnd"/>
      <w:r w:rsidR="00C30815" w:rsidRPr="001F0AAD">
        <w:rPr>
          <w:rFonts w:ascii="Times" w:hAnsi="Times" w:cs="Times"/>
        </w:rPr>
        <w:t xml:space="preserve"> Corporation</w:t>
      </w: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>(+82)02-2194-5369</w:t>
      </w:r>
    </w:p>
    <w:p w:rsidR="00270AA9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>iltaek.lim@nexstreaming.com</w:t>
      </w:r>
    </w:p>
    <w:sectPr w:rsidR="00270AA9" w:rsidRPr="001F0AAD" w:rsidSect="00751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yi" w:date="2012-09-30T02:21:00Z" w:initials="A">
    <w:p w:rsidR="00F46983" w:rsidRDefault="00F46983">
      <w:pPr>
        <w:pStyle w:val="a7"/>
      </w:pPr>
      <w:r>
        <w:rPr>
          <w:rStyle w:val="a6"/>
        </w:rPr>
        <w:annotationRef/>
      </w:r>
      <w:r>
        <w:t xml:space="preserve">Is this necessary? </w:t>
      </w:r>
    </w:p>
  </w:comment>
  <w:comment w:id="24" w:author="Ayi" w:date="2012-09-30T02:36:00Z" w:initials="A">
    <w:p w:rsidR="00141062" w:rsidRDefault="00141062">
      <w:pPr>
        <w:pStyle w:val="a7"/>
      </w:pPr>
      <w:r>
        <w:rPr>
          <w:rStyle w:val="a6"/>
        </w:rPr>
        <w:annotationRef/>
      </w:r>
      <w:r>
        <w:t xml:space="preserve">Maybe explain or give an example of emotional maturity a little bit if possible. </w:t>
      </w:r>
    </w:p>
  </w:comment>
  <w:comment w:id="34" w:author="Ayi" w:date="2012-09-30T02:39:00Z" w:initials="A">
    <w:p w:rsidR="00141062" w:rsidRDefault="00141062">
      <w:pPr>
        <w:pStyle w:val="a7"/>
      </w:pPr>
      <w:r>
        <w:rPr>
          <w:rStyle w:val="a6"/>
        </w:rPr>
        <w:annotationRef/>
      </w:r>
      <w:r w:rsidR="00B85585">
        <w:t>Maybe</w:t>
      </w:r>
      <w:r>
        <w:t xml:space="preserve"> </w:t>
      </w:r>
      <w:r w:rsidR="00B85585">
        <w:t xml:space="preserve">try to find </w:t>
      </w:r>
      <w:r>
        <w:t>a stronger way to emphasize your ability of working well with people.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AE9" w:rsidRDefault="006A5AE9" w:rsidP="000D5F81">
      <w:pPr>
        <w:spacing w:after="0" w:line="240" w:lineRule="auto"/>
      </w:pPr>
      <w:r>
        <w:separator/>
      </w:r>
    </w:p>
  </w:endnote>
  <w:endnote w:type="continuationSeparator" w:id="0">
    <w:p w:rsidR="006A5AE9" w:rsidRDefault="006A5AE9" w:rsidP="000D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AE9" w:rsidRDefault="006A5AE9" w:rsidP="000D5F81">
      <w:pPr>
        <w:spacing w:after="0" w:line="240" w:lineRule="auto"/>
      </w:pPr>
      <w:r>
        <w:separator/>
      </w:r>
    </w:p>
  </w:footnote>
  <w:footnote w:type="continuationSeparator" w:id="0">
    <w:p w:rsidR="006A5AE9" w:rsidRDefault="006A5AE9" w:rsidP="000D5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15"/>
    <w:rsid w:val="00047094"/>
    <w:rsid w:val="000762F0"/>
    <w:rsid w:val="000A1091"/>
    <w:rsid w:val="000D5F81"/>
    <w:rsid w:val="00141062"/>
    <w:rsid w:val="0015558C"/>
    <w:rsid w:val="00173C36"/>
    <w:rsid w:val="001F0AAD"/>
    <w:rsid w:val="002270BF"/>
    <w:rsid w:val="00270AA9"/>
    <w:rsid w:val="00331D89"/>
    <w:rsid w:val="0033229F"/>
    <w:rsid w:val="00354D72"/>
    <w:rsid w:val="003A4D57"/>
    <w:rsid w:val="003D0580"/>
    <w:rsid w:val="004F6572"/>
    <w:rsid w:val="005E4792"/>
    <w:rsid w:val="0060745E"/>
    <w:rsid w:val="00670902"/>
    <w:rsid w:val="00681EE1"/>
    <w:rsid w:val="0068735C"/>
    <w:rsid w:val="006A5AE9"/>
    <w:rsid w:val="006E10F1"/>
    <w:rsid w:val="007511DA"/>
    <w:rsid w:val="007B2242"/>
    <w:rsid w:val="008C1BF7"/>
    <w:rsid w:val="009837BB"/>
    <w:rsid w:val="009B03AB"/>
    <w:rsid w:val="009B431D"/>
    <w:rsid w:val="009C5E1A"/>
    <w:rsid w:val="009F6620"/>
    <w:rsid w:val="00A31D4A"/>
    <w:rsid w:val="00A76C13"/>
    <w:rsid w:val="00B17477"/>
    <w:rsid w:val="00B81226"/>
    <w:rsid w:val="00B85585"/>
    <w:rsid w:val="00C30815"/>
    <w:rsid w:val="00C63ECC"/>
    <w:rsid w:val="00CD711C"/>
    <w:rsid w:val="00CF7F03"/>
    <w:rsid w:val="00DD1B95"/>
    <w:rsid w:val="00DF2ADF"/>
    <w:rsid w:val="00E0145C"/>
    <w:rsid w:val="00E540A3"/>
    <w:rsid w:val="00EB52CE"/>
    <w:rsid w:val="00EB657A"/>
    <w:rsid w:val="00F27865"/>
    <w:rsid w:val="00F46983"/>
    <w:rsid w:val="00FD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74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7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D5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眉 Char"/>
    <w:basedOn w:val="a0"/>
    <w:link w:val="a4"/>
    <w:uiPriority w:val="99"/>
    <w:rsid w:val="000D5F81"/>
  </w:style>
  <w:style w:type="paragraph" w:styleId="a5">
    <w:name w:val="footer"/>
    <w:basedOn w:val="a"/>
    <w:link w:val="Char1"/>
    <w:uiPriority w:val="99"/>
    <w:unhideWhenUsed/>
    <w:rsid w:val="000D5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页脚 Char"/>
    <w:basedOn w:val="a0"/>
    <w:link w:val="a5"/>
    <w:uiPriority w:val="99"/>
    <w:rsid w:val="000D5F81"/>
  </w:style>
  <w:style w:type="character" w:styleId="a6">
    <w:name w:val="annotation reference"/>
    <w:basedOn w:val="a0"/>
    <w:uiPriority w:val="99"/>
    <w:semiHidden/>
    <w:unhideWhenUsed/>
    <w:rsid w:val="00F46983"/>
    <w:rPr>
      <w:sz w:val="16"/>
      <w:szCs w:val="16"/>
    </w:rPr>
  </w:style>
  <w:style w:type="paragraph" w:styleId="a7">
    <w:name w:val="annotation text"/>
    <w:basedOn w:val="a"/>
    <w:link w:val="Char2"/>
    <w:uiPriority w:val="99"/>
    <w:semiHidden/>
    <w:unhideWhenUsed/>
    <w:rsid w:val="00F46983"/>
    <w:pPr>
      <w:spacing w:line="240" w:lineRule="auto"/>
    </w:pPr>
    <w:rPr>
      <w:szCs w:val="20"/>
    </w:rPr>
  </w:style>
  <w:style w:type="character" w:customStyle="1" w:styleId="Char2">
    <w:name w:val="批注文字 Char"/>
    <w:basedOn w:val="a0"/>
    <w:link w:val="a7"/>
    <w:uiPriority w:val="99"/>
    <w:semiHidden/>
    <w:rsid w:val="00F46983"/>
    <w:rPr>
      <w:szCs w:val="20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F46983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F46983"/>
    <w:rPr>
      <w:b/>
      <w:bCs/>
      <w:szCs w:val="20"/>
    </w:rPr>
  </w:style>
  <w:style w:type="paragraph" w:styleId="a9">
    <w:name w:val="Balloon Text"/>
    <w:basedOn w:val="a"/>
    <w:link w:val="Char4"/>
    <w:uiPriority w:val="99"/>
    <w:semiHidden/>
    <w:unhideWhenUsed/>
    <w:rsid w:val="00F46983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F46983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74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7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D5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眉 Char"/>
    <w:basedOn w:val="a0"/>
    <w:link w:val="a4"/>
    <w:uiPriority w:val="99"/>
    <w:rsid w:val="000D5F81"/>
  </w:style>
  <w:style w:type="paragraph" w:styleId="a5">
    <w:name w:val="footer"/>
    <w:basedOn w:val="a"/>
    <w:link w:val="Char1"/>
    <w:uiPriority w:val="99"/>
    <w:unhideWhenUsed/>
    <w:rsid w:val="000D5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页脚 Char"/>
    <w:basedOn w:val="a0"/>
    <w:link w:val="a5"/>
    <w:uiPriority w:val="99"/>
    <w:rsid w:val="000D5F81"/>
  </w:style>
  <w:style w:type="character" w:styleId="a6">
    <w:name w:val="annotation reference"/>
    <w:basedOn w:val="a0"/>
    <w:uiPriority w:val="99"/>
    <w:semiHidden/>
    <w:unhideWhenUsed/>
    <w:rsid w:val="00F46983"/>
    <w:rPr>
      <w:sz w:val="16"/>
      <w:szCs w:val="16"/>
    </w:rPr>
  </w:style>
  <w:style w:type="paragraph" w:styleId="a7">
    <w:name w:val="annotation text"/>
    <w:basedOn w:val="a"/>
    <w:link w:val="Char2"/>
    <w:uiPriority w:val="99"/>
    <w:semiHidden/>
    <w:unhideWhenUsed/>
    <w:rsid w:val="00F46983"/>
    <w:pPr>
      <w:spacing w:line="240" w:lineRule="auto"/>
    </w:pPr>
    <w:rPr>
      <w:szCs w:val="20"/>
    </w:rPr>
  </w:style>
  <w:style w:type="character" w:customStyle="1" w:styleId="Char2">
    <w:name w:val="批注文字 Char"/>
    <w:basedOn w:val="a0"/>
    <w:link w:val="a7"/>
    <w:uiPriority w:val="99"/>
    <w:semiHidden/>
    <w:rsid w:val="00F46983"/>
    <w:rPr>
      <w:szCs w:val="20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F46983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F46983"/>
    <w:rPr>
      <w:b/>
      <w:bCs/>
      <w:szCs w:val="20"/>
    </w:rPr>
  </w:style>
  <w:style w:type="paragraph" w:styleId="a9">
    <w:name w:val="Balloon Text"/>
    <w:basedOn w:val="a"/>
    <w:link w:val="Char4"/>
    <w:uiPriority w:val="99"/>
    <w:semiHidden/>
    <w:unhideWhenUsed/>
    <w:rsid w:val="00F46983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F46983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Ayi</cp:lastModifiedBy>
  <cp:revision>4</cp:revision>
  <dcterms:created xsi:type="dcterms:W3CDTF">2012-09-29T12:05:00Z</dcterms:created>
  <dcterms:modified xsi:type="dcterms:W3CDTF">2012-09-30T06:40:00Z</dcterms:modified>
</cp:coreProperties>
</file>