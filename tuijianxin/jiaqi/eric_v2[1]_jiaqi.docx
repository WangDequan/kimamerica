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6D3" w:rsidRPr="00380343" w:rsidRDefault="00EA56D3" w:rsidP="005E7055">
      <w:pPr>
        <w:pStyle w:val="a5"/>
        <w:rPr>
          <w:rFonts w:ascii="Times" w:hAnsi="Times" w:cs="Times"/>
        </w:rPr>
      </w:pPr>
      <w:r w:rsidRPr="00380343">
        <w:rPr>
          <w:rFonts w:ascii="Times" w:hAnsi="Times" w:cs="Times"/>
        </w:rPr>
        <w:t>Letter of Recommendation</w:t>
      </w:r>
    </w:p>
    <w:p w:rsidR="009440BA" w:rsidRDefault="009440BA" w:rsidP="00CD549E">
      <w:pPr>
        <w:rPr>
          <w:rFonts w:ascii="Times" w:eastAsia="맑은 고딕" w:hAnsi="Times" w:cs="Times"/>
        </w:rPr>
      </w:pPr>
      <w:r>
        <w:rPr>
          <w:rFonts w:ascii="Times" w:eastAsia="맑은 고딕" w:hAnsi="Times" w:cs="Times" w:hint="eastAsia"/>
        </w:rPr>
        <w:t>Respected Professor</w:t>
      </w:r>
      <w:r w:rsidR="00226A41">
        <w:rPr>
          <w:rFonts w:ascii="Times" w:eastAsia="맑은 고딕" w:hAnsi="Times" w:cs="Times" w:hint="eastAsia"/>
        </w:rPr>
        <w:t>:</w:t>
      </w:r>
    </w:p>
    <w:p w:rsidR="009733DB" w:rsidRDefault="009733DB" w:rsidP="00CD549E">
      <w:pPr>
        <w:rPr>
          <w:rFonts w:ascii="Times" w:eastAsia="맑은 고딕" w:hAnsi="Times" w:cs="Times"/>
        </w:rPr>
      </w:pPr>
    </w:p>
    <w:p w:rsidR="00CD549E" w:rsidRPr="00845917" w:rsidRDefault="00586058" w:rsidP="00CD549E">
      <w:pPr>
        <w:rPr>
          <w:rFonts w:ascii="Times" w:hAnsi="Times" w:cs="Times"/>
        </w:rPr>
      </w:pPr>
      <w:r>
        <w:rPr>
          <w:rFonts w:ascii="Times" w:hAnsi="Times" w:cs="Times" w:hint="eastAsia"/>
        </w:rPr>
        <w:t xml:space="preserve">I am pleased to write this letter of </w:t>
      </w:r>
      <w:r>
        <w:rPr>
          <w:rFonts w:ascii="Times" w:hAnsi="Times" w:cs="Times"/>
        </w:rPr>
        <w:t>recommendation</w:t>
      </w:r>
      <w:r>
        <w:rPr>
          <w:rFonts w:ascii="Times" w:hAnsi="Times" w:cs="Times" w:hint="eastAsia"/>
        </w:rPr>
        <w:t xml:space="preserve"> </w:t>
      </w:r>
      <w:r w:rsidR="00CD549E" w:rsidRPr="00845917">
        <w:rPr>
          <w:rFonts w:ascii="Times" w:hAnsi="Times" w:cs="Times"/>
        </w:rPr>
        <w:t xml:space="preserve">to recommend Mr. Zheyu Jin to your distinguished graduate program. He has been working as a software engineer under my direct </w:t>
      </w:r>
      <w:r w:rsidR="003B7EE5" w:rsidRPr="00845917">
        <w:rPr>
          <w:rFonts w:ascii="Times" w:hAnsi="Times" w:cs="Times"/>
        </w:rPr>
        <w:t>supervision</w:t>
      </w:r>
      <w:r w:rsidR="00CD549E" w:rsidRPr="00845917">
        <w:rPr>
          <w:rFonts w:ascii="Times" w:hAnsi="Times" w:cs="Times"/>
        </w:rPr>
        <w:t xml:space="preserve"> for 2 years. I'd like to talk about his unique characteristics based on my observation as his supervisor.</w:t>
      </w:r>
    </w:p>
    <w:p w:rsidR="00CD549E" w:rsidRPr="00845917" w:rsidRDefault="00CD549E" w:rsidP="00CD549E">
      <w:pPr>
        <w:rPr>
          <w:rFonts w:ascii="Times" w:hAnsi="Times" w:cs="Times"/>
        </w:rPr>
      </w:pPr>
      <w:r w:rsidRPr="00845917">
        <w:rPr>
          <w:rFonts w:ascii="Times" w:hAnsi="Times" w:cs="Times"/>
        </w:rPr>
        <w:t xml:space="preserve">The first time that I met him was at the job </w:t>
      </w:r>
      <w:r w:rsidR="00FE2142" w:rsidRPr="00845917">
        <w:rPr>
          <w:rFonts w:ascii="Times" w:hAnsi="Times" w:cs="Times"/>
        </w:rPr>
        <w:t>interview</w:t>
      </w:r>
      <w:r w:rsidRPr="00845917">
        <w:rPr>
          <w:rFonts w:ascii="Times" w:hAnsi="Times" w:cs="Times"/>
        </w:rPr>
        <w:t xml:space="preserve">. During the interview he impressed me with his enthusiasm and smartness. Plus his excellent performance in paper-based test, I was </w:t>
      </w:r>
      <w:r w:rsidR="006479E3">
        <w:rPr>
          <w:rFonts w:ascii="Times" w:hAnsi="Times" w:cs="Times" w:hint="eastAsia"/>
        </w:rPr>
        <w:t xml:space="preserve">glad </w:t>
      </w:r>
      <w:r w:rsidRPr="00845917">
        <w:rPr>
          <w:rFonts w:ascii="Times" w:hAnsi="Times" w:cs="Times"/>
        </w:rPr>
        <w:t>to take this young man to my team.</w:t>
      </w:r>
    </w:p>
    <w:p w:rsidR="00CD549E" w:rsidRPr="00845917" w:rsidRDefault="00CD549E" w:rsidP="00CD549E">
      <w:pPr>
        <w:rPr>
          <w:rFonts w:ascii="Times" w:hAnsi="Times" w:cs="Times"/>
        </w:rPr>
      </w:pPr>
      <w:r w:rsidRPr="00845917">
        <w:rPr>
          <w:rFonts w:ascii="Times" w:hAnsi="Times" w:cs="Times"/>
        </w:rPr>
        <w:t xml:space="preserve">Mr. Jin worked very hard from the beginning and learned practical matters very fast and </w:t>
      </w:r>
      <w:r w:rsidR="004D1725">
        <w:rPr>
          <w:rFonts w:ascii="Times" w:eastAsia="맑은 고딕" w:hAnsi="Times" w:cs="Times" w:hint="eastAsia"/>
        </w:rPr>
        <w:t xml:space="preserve">soon </w:t>
      </w:r>
      <w:r w:rsidRPr="00845917">
        <w:rPr>
          <w:rFonts w:ascii="Times" w:hAnsi="Times" w:cs="Times"/>
        </w:rPr>
        <w:t xml:space="preserve">he was able to work independently on porting projects at customer sides. Apart from the fact that he was the youngest engineer in the company at that time, his learning ability was above </w:t>
      </w:r>
      <w:r w:rsidR="00A304D7" w:rsidRPr="00845917">
        <w:rPr>
          <w:rFonts w:ascii="Times" w:hAnsi="Times" w:cs="Times"/>
        </w:rPr>
        <w:t>average</w:t>
      </w:r>
      <w:r w:rsidRPr="00845917">
        <w:rPr>
          <w:rFonts w:ascii="Times" w:hAnsi="Times" w:cs="Times"/>
        </w:rPr>
        <w:t>.</w:t>
      </w:r>
    </w:p>
    <w:p w:rsidR="007E72AB" w:rsidRDefault="00CD549E" w:rsidP="00CD549E">
      <w:pPr>
        <w:rPr>
          <w:rFonts w:ascii="Times" w:eastAsia="맑은 고딕" w:hAnsi="Times" w:cs="Times"/>
        </w:rPr>
      </w:pPr>
      <w:r w:rsidRPr="00845917">
        <w:rPr>
          <w:rFonts w:ascii="Times" w:hAnsi="Times" w:cs="Times"/>
        </w:rPr>
        <w:t xml:space="preserve">Besides his hardworking, he also demonstrated various skills, creative thinking and a curious mind. As an </w:t>
      </w:r>
      <w:r w:rsidR="008D7BE2" w:rsidRPr="00845917">
        <w:rPr>
          <w:rFonts w:ascii="Times" w:hAnsi="Times" w:cs="Times"/>
        </w:rPr>
        <w:t>anecdote</w:t>
      </w:r>
      <w:r w:rsidRPr="00845917">
        <w:rPr>
          <w:rFonts w:ascii="Times" w:hAnsi="Times" w:cs="Times"/>
        </w:rPr>
        <w:t xml:space="preserve"> that I remember, he once came up with a notably efficient way to find C source header file </w:t>
      </w:r>
      <w:r w:rsidR="008D7BE2" w:rsidRPr="00845917">
        <w:rPr>
          <w:rFonts w:ascii="Times" w:hAnsi="Times" w:cs="Times"/>
        </w:rPr>
        <w:t>dependencies</w:t>
      </w:r>
      <w:r w:rsidRPr="00845917">
        <w:rPr>
          <w:rFonts w:ascii="Times" w:hAnsi="Times" w:cs="Times"/>
        </w:rPr>
        <w:t xml:space="preserve"> of our product in Android source code with several GCC options and tens of lines of shell script. The whole team still benefits </w:t>
      </w:r>
      <w:r w:rsidR="00082633">
        <w:rPr>
          <w:rFonts w:ascii="Times" w:eastAsia="맑은 고딕" w:hAnsi="Times" w:cs="Times" w:hint="eastAsia"/>
        </w:rPr>
        <w:t>from</w:t>
      </w:r>
      <w:r w:rsidRPr="00845917">
        <w:rPr>
          <w:rFonts w:ascii="Times" w:hAnsi="Times" w:cs="Times"/>
        </w:rPr>
        <w:t xml:space="preserve"> increased efficiency brought by this new approach devised by him. He also spontaneously gives well-thought seminars inside the company on topics which interests him and some of them called for intensive research on various materials. </w:t>
      </w:r>
    </w:p>
    <w:p w:rsidR="000B4699" w:rsidRDefault="00CD549E" w:rsidP="00CD549E">
      <w:pPr>
        <w:rPr>
          <w:ins w:id="0" w:author="chulwoo" w:date="2012-10-12T11:27:00Z"/>
          <w:rFonts w:ascii="Times" w:eastAsia="맑은 고딕" w:hAnsi="Times" w:cs="Times" w:hint="eastAsia"/>
        </w:rPr>
      </w:pPr>
      <w:r w:rsidRPr="00845917">
        <w:rPr>
          <w:rFonts w:ascii="Times" w:hAnsi="Times" w:cs="Times"/>
        </w:rPr>
        <w:t xml:space="preserve">I also </w:t>
      </w:r>
      <w:r w:rsidR="00265656">
        <w:rPr>
          <w:rFonts w:ascii="Times" w:eastAsia="맑은 고딕" w:hAnsi="Times" w:cs="Times" w:hint="eastAsia"/>
        </w:rPr>
        <w:t>regard</w:t>
      </w:r>
      <w:r w:rsidR="00772350">
        <w:rPr>
          <w:rFonts w:ascii="Times" w:eastAsia="맑은 고딕" w:hAnsi="Times" w:cs="Times" w:hint="eastAsia"/>
        </w:rPr>
        <w:t xml:space="preserve"> </w:t>
      </w:r>
      <w:r w:rsidRPr="00845917">
        <w:rPr>
          <w:rFonts w:ascii="Times" w:hAnsi="Times" w:cs="Times"/>
        </w:rPr>
        <w:t xml:space="preserve">Mr. Jin as an affable person who can work </w:t>
      </w:r>
      <w:r w:rsidR="00DD7E99">
        <w:rPr>
          <w:rFonts w:ascii="Times" w:eastAsia="맑은 고딕" w:hAnsi="Times" w:cs="Times" w:hint="eastAsia"/>
        </w:rPr>
        <w:t xml:space="preserve">smoothly </w:t>
      </w:r>
      <w:r w:rsidR="00ED06E3">
        <w:rPr>
          <w:rFonts w:ascii="Times" w:eastAsia="맑은 고딕" w:hAnsi="Times" w:cs="Times" w:hint="eastAsia"/>
        </w:rPr>
        <w:t xml:space="preserve">with people from different cultures. </w:t>
      </w:r>
      <w:r w:rsidRPr="00845917">
        <w:rPr>
          <w:rFonts w:ascii="Times" w:hAnsi="Times" w:cs="Times"/>
        </w:rPr>
        <w:t xml:space="preserve">Currently my team members are from 4 </w:t>
      </w:r>
      <w:r w:rsidR="001F786E">
        <w:rPr>
          <w:rFonts w:ascii="Times" w:eastAsia="맑은 고딕" w:hAnsi="Times" w:cs="Times" w:hint="eastAsia"/>
        </w:rPr>
        <w:t xml:space="preserve">different </w:t>
      </w:r>
      <w:r w:rsidRPr="00845917">
        <w:rPr>
          <w:rFonts w:ascii="Times" w:hAnsi="Times" w:cs="Times"/>
        </w:rPr>
        <w:t xml:space="preserve">countries and have diverse </w:t>
      </w:r>
      <w:r w:rsidR="00676645" w:rsidRPr="00845917">
        <w:rPr>
          <w:rFonts w:ascii="Times" w:hAnsi="Times" w:cs="Times"/>
        </w:rPr>
        <w:t>cultural</w:t>
      </w:r>
      <w:r w:rsidRPr="00845917">
        <w:rPr>
          <w:rFonts w:ascii="Times" w:hAnsi="Times" w:cs="Times"/>
        </w:rPr>
        <w:t xml:space="preserve"> </w:t>
      </w:r>
      <w:r w:rsidR="00676645" w:rsidRPr="00845917">
        <w:rPr>
          <w:rFonts w:ascii="Times" w:hAnsi="Times" w:cs="Times"/>
        </w:rPr>
        <w:t>backgrounds</w:t>
      </w:r>
      <w:r w:rsidRPr="00845917">
        <w:rPr>
          <w:rFonts w:ascii="Times" w:hAnsi="Times" w:cs="Times"/>
        </w:rPr>
        <w:t xml:space="preserve">. Mr. Jin himself is also a </w:t>
      </w:r>
      <w:r w:rsidR="00DD377A" w:rsidRPr="00845917">
        <w:rPr>
          <w:rFonts w:ascii="Times" w:hAnsi="Times" w:cs="Times"/>
        </w:rPr>
        <w:t>foreigner</w:t>
      </w:r>
      <w:r w:rsidRPr="00845917">
        <w:rPr>
          <w:rFonts w:ascii="Times" w:hAnsi="Times" w:cs="Times"/>
        </w:rPr>
        <w:t xml:space="preserve"> here in South Korea but is getting along well with </w:t>
      </w:r>
      <w:r w:rsidR="00415543">
        <w:rPr>
          <w:rFonts w:ascii="Times" w:eastAsia="맑은 고딕" w:hAnsi="Times" w:cs="Times" w:hint="eastAsia"/>
        </w:rPr>
        <w:t xml:space="preserve">people </w:t>
      </w:r>
      <w:r w:rsidRPr="00845917">
        <w:rPr>
          <w:rFonts w:ascii="Times" w:hAnsi="Times" w:cs="Times"/>
        </w:rPr>
        <w:t xml:space="preserve">from </w:t>
      </w:r>
      <w:r w:rsidR="00C73CD8">
        <w:rPr>
          <w:rFonts w:ascii="Times" w:eastAsia="맑은 고딕" w:hAnsi="Times" w:cs="Times" w:hint="eastAsia"/>
        </w:rPr>
        <w:t xml:space="preserve">other </w:t>
      </w:r>
      <w:r w:rsidRPr="00845917">
        <w:rPr>
          <w:rFonts w:ascii="Times" w:hAnsi="Times" w:cs="Times"/>
        </w:rPr>
        <w:t xml:space="preserve">cultures. His affable personality </w:t>
      </w:r>
      <w:r w:rsidR="005602B0">
        <w:rPr>
          <w:rFonts w:ascii="Times" w:eastAsia="맑은 고딕" w:hAnsi="Times" w:cs="Times" w:hint="eastAsia"/>
        </w:rPr>
        <w:t xml:space="preserve">is certainly a plus to the </w:t>
      </w:r>
      <w:r w:rsidRPr="00845917">
        <w:rPr>
          <w:rFonts w:ascii="Times" w:hAnsi="Times" w:cs="Times"/>
        </w:rPr>
        <w:t>unity of my team.</w:t>
      </w:r>
      <w:ins w:id="1" w:author="chulwoo" w:date="2012-10-12T11:27:00Z">
        <w:r w:rsidR="000B4699" w:rsidRPr="00845917" w:rsidDel="000B4699">
          <w:rPr>
            <w:rFonts w:ascii="Times" w:hAnsi="Times" w:cs="Times"/>
          </w:rPr>
          <w:t xml:space="preserve"> </w:t>
        </w:r>
      </w:ins>
    </w:p>
    <w:p w:rsidR="004F7533" w:rsidRDefault="00177512" w:rsidP="00CD549E">
      <w:pPr>
        <w:rPr>
          <w:rFonts w:ascii="Times" w:eastAsia="맑은 고딕" w:hAnsi="Times" w:cs="Times"/>
        </w:rPr>
      </w:pPr>
      <w:r w:rsidRPr="00177512">
        <w:rPr>
          <w:rFonts w:ascii="Times" w:hAnsi="Times" w:cs="Times"/>
        </w:rPr>
        <w:t xml:space="preserve">When it comes to shortcomings, like many young people in their first job, Mr. Jin </w:t>
      </w:r>
      <w:r w:rsidR="00B76143">
        <w:rPr>
          <w:rFonts w:ascii="Times" w:eastAsia="맑은 고딕" w:hAnsi="Times" w:cs="Times" w:hint="eastAsia"/>
        </w:rPr>
        <w:t xml:space="preserve">sometimes may deviate </w:t>
      </w:r>
      <w:r w:rsidRPr="00177512">
        <w:rPr>
          <w:rFonts w:ascii="Times" w:hAnsi="Times" w:cs="Times"/>
        </w:rPr>
        <w:t xml:space="preserve">from the main issue because of </w:t>
      </w:r>
      <w:r w:rsidR="00471CE3">
        <w:rPr>
          <w:rFonts w:ascii="Times" w:hAnsi="Times" w:cs="Times" w:hint="eastAsia"/>
        </w:rPr>
        <w:t xml:space="preserve">paying </w:t>
      </w:r>
      <w:r w:rsidR="00471CE3" w:rsidRPr="00177512">
        <w:rPr>
          <w:rFonts w:ascii="Times" w:hAnsi="Times" w:cs="Times"/>
        </w:rPr>
        <w:t>over attention</w:t>
      </w:r>
      <w:r w:rsidRPr="00177512">
        <w:rPr>
          <w:rFonts w:ascii="Times" w:hAnsi="Times" w:cs="Times"/>
        </w:rPr>
        <w:t xml:space="preserve"> to details. Probably this </w:t>
      </w:r>
      <w:r w:rsidR="004403DA">
        <w:rPr>
          <w:rFonts w:ascii="Times" w:hAnsi="Times" w:cs="Times" w:hint="eastAsia"/>
        </w:rPr>
        <w:t xml:space="preserve">was </w:t>
      </w:r>
      <w:r w:rsidRPr="00177512">
        <w:rPr>
          <w:rFonts w:ascii="Times" w:hAnsi="Times" w:cs="Times"/>
        </w:rPr>
        <w:t xml:space="preserve">because he tried to control every </w:t>
      </w:r>
      <w:r w:rsidR="00CC3805" w:rsidRPr="00177512">
        <w:rPr>
          <w:rFonts w:ascii="Times" w:hAnsi="Times" w:cs="Times"/>
        </w:rPr>
        <w:t>detail</w:t>
      </w:r>
      <w:r w:rsidRPr="00177512">
        <w:rPr>
          <w:rFonts w:ascii="Times" w:hAnsi="Times" w:cs="Times"/>
        </w:rPr>
        <w:t xml:space="preserve"> of work and also lacked certain working </w:t>
      </w:r>
      <w:r w:rsidR="00AD4CA2" w:rsidRPr="00177512">
        <w:rPr>
          <w:rFonts w:ascii="Times" w:hAnsi="Times" w:cs="Times"/>
        </w:rPr>
        <w:t>experience</w:t>
      </w:r>
      <w:r w:rsidRPr="00177512">
        <w:rPr>
          <w:rFonts w:ascii="Times" w:hAnsi="Times" w:cs="Times"/>
        </w:rPr>
        <w:t xml:space="preserve">. </w:t>
      </w:r>
      <w:r w:rsidR="004F7533">
        <w:rPr>
          <w:rFonts w:ascii="Times" w:eastAsia="맑은 고딕" w:hAnsi="Times" w:cs="Times" w:hint="eastAsia"/>
        </w:rPr>
        <w:t xml:space="preserve">I believe he can overcome this inclination. </w:t>
      </w:r>
    </w:p>
    <w:p w:rsidR="00CD549E" w:rsidRPr="00D74962" w:rsidRDefault="00DD377A" w:rsidP="00CD549E">
      <w:pPr>
        <w:rPr>
          <w:rFonts w:ascii="Times" w:eastAsia="맑은 고딕" w:hAnsi="Times" w:cs="Times"/>
        </w:rPr>
      </w:pPr>
      <w:r w:rsidRPr="00845917">
        <w:rPr>
          <w:rFonts w:ascii="Times" w:hAnsi="Times" w:cs="Times"/>
        </w:rPr>
        <w:t>Judging</w:t>
      </w:r>
      <w:r w:rsidR="00CD549E" w:rsidRPr="00845917">
        <w:rPr>
          <w:rFonts w:ascii="Times" w:hAnsi="Times" w:cs="Times"/>
        </w:rPr>
        <w:t xml:space="preserve"> from what I know about Mr. Jin, I am confident that he can be a successful student in your graduate program. It will be highly appreciated if he can received favorable </w:t>
      </w:r>
      <w:r w:rsidR="00330CB1" w:rsidRPr="00845917">
        <w:rPr>
          <w:rFonts w:ascii="Times" w:hAnsi="Times" w:cs="Times"/>
        </w:rPr>
        <w:t>consideration</w:t>
      </w:r>
      <w:r w:rsidR="00CD549E" w:rsidRPr="00845917">
        <w:rPr>
          <w:rFonts w:ascii="Times" w:hAnsi="Times" w:cs="Times"/>
        </w:rPr>
        <w:t xml:space="preserve"> for admission</w:t>
      </w:r>
      <w:r w:rsidR="00E8647C">
        <w:rPr>
          <w:rFonts w:ascii="Times" w:eastAsia="맑은 고딕" w:hAnsi="Times" w:cs="Times" w:hint="eastAsia"/>
        </w:rPr>
        <w:t>.</w:t>
      </w:r>
    </w:p>
    <w:p w:rsidR="00A05A9F" w:rsidRDefault="00A05A9F" w:rsidP="00CD549E">
      <w:pPr>
        <w:rPr>
          <w:rFonts w:ascii="Times" w:eastAsia="맑은 고딕" w:hAnsi="Times" w:cs="Times"/>
        </w:rPr>
      </w:pPr>
    </w:p>
    <w:p w:rsidR="000E70F5" w:rsidRPr="001C40A0" w:rsidRDefault="00CD549E" w:rsidP="00CD549E">
      <w:pPr>
        <w:rPr>
          <w:rFonts w:ascii="Times" w:eastAsia="맑은 고딕" w:hAnsi="Times" w:cs="Times"/>
        </w:rPr>
      </w:pPr>
      <w:r w:rsidRPr="00845917">
        <w:rPr>
          <w:rFonts w:ascii="Times" w:hAnsi="Times" w:cs="Times"/>
        </w:rPr>
        <w:t>Best Regards</w:t>
      </w:r>
      <w:bookmarkStart w:id="2" w:name="_GoBack"/>
      <w:bookmarkEnd w:id="2"/>
    </w:p>
    <w:p w:rsidR="00CD549E" w:rsidRPr="00845917" w:rsidRDefault="00CD549E" w:rsidP="00CD549E">
      <w:pPr>
        <w:rPr>
          <w:rFonts w:ascii="Times" w:hAnsi="Times" w:cs="Times"/>
        </w:rPr>
      </w:pPr>
      <w:r w:rsidRPr="00845917">
        <w:rPr>
          <w:rFonts w:ascii="Times" w:hAnsi="Times" w:cs="Times"/>
        </w:rPr>
        <w:t>Sung-Hyun Yoo</w:t>
      </w:r>
    </w:p>
    <w:p w:rsidR="00CD549E" w:rsidRPr="00845917" w:rsidRDefault="00CD549E" w:rsidP="00CD549E">
      <w:pPr>
        <w:rPr>
          <w:rFonts w:ascii="Times" w:hAnsi="Times" w:cs="Times"/>
        </w:rPr>
      </w:pPr>
      <w:r w:rsidRPr="00845917">
        <w:rPr>
          <w:rFonts w:ascii="Times" w:hAnsi="Times" w:cs="Times"/>
        </w:rPr>
        <w:t>Platform Group Director</w:t>
      </w:r>
    </w:p>
    <w:p w:rsidR="00CD549E" w:rsidRPr="00845917" w:rsidRDefault="00CD549E" w:rsidP="00CD549E">
      <w:pPr>
        <w:rPr>
          <w:rFonts w:ascii="Times" w:hAnsi="Times" w:cs="Times"/>
        </w:rPr>
      </w:pPr>
      <w:r w:rsidRPr="00845917">
        <w:rPr>
          <w:rFonts w:ascii="Times" w:hAnsi="Times" w:cs="Times"/>
        </w:rPr>
        <w:t>Nexstreaming Corporation</w:t>
      </w:r>
    </w:p>
    <w:p w:rsidR="00CD549E" w:rsidRPr="00845917" w:rsidRDefault="00CD549E" w:rsidP="00CD549E">
      <w:pPr>
        <w:rPr>
          <w:rFonts w:ascii="Times" w:hAnsi="Times" w:cs="Times"/>
        </w:rPr>
      </w:pPr>
      <w:r w:rsidRPr="00845917">
        <w:rPr>
          <w:rFonts w:ascii="Times" w:hAnsi="Times" w:cs="Times"/>
        </w:rPr>
        <w:t>(+82)02-2194-5342</w:t>
      </w:r>
    </w:p>
    <w:p w:rsidR="00270AA9" w:rsidRPr="00845917" w:rsidRDefault="00CD549E" w:rsidP="00CD549E">
      <w:pPr>
        <w:rPr>
          <w:rFonts w:ascii="Times" w:hAnsi="Times" w:cs="Times"/>
        </w:rPr>
      </w:pPr>
      <w:r w:rsidRPr="00845917">
        <w:rPr>
          <w:rFonts w:ascii="Times" w:hAnsi="Times" w:cs="Times"/>
        </w:rPr>
        <w:t>sunghyun.yoo@nexstreaming.com</w:t>
      </w:r>
    </w:p>
    <w:sectPr w:rsidR="00270AA9" w:rsidRPr="00845917" w:rsidSect="00F1236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5E7" w:rsidRDefault="009655E7" w:rsidP="00EA56D3">
      <w:pPr>
        <w:spacing w:after="0" w:line="240" w:lineRule="auto"/>
      </w:pPr>
      <w:r>
        <w:separator/>
      </w:r>
    </w:p>
  </w:endnote>
  <w:endnote w:type="continuationSeparator" w:id="0">
    <w:p w:rsidR="009655E7" w:rsidRDefault="009655E7" w:rsidP="00EA5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5E7" w:rsidRDefault="009655E7" w:rsidP="00EA56D3">
      <w:pPr>
        <w:spacing w:after="0" w:line="240" w:lineRule="auto"/>
      </w:pPr>
      <w:r>
        <w:separator/>
      </w:r>
    </w:p>
  </w:footnote>
  <w:footnote w:type="continuationSeparator" w:id="0">
    <w:p w:rsidR="009655E7" w:rsidRDefault="009655E7" w:rsidP="00EA56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9E"/>
    <w:rsid w:val="0001544F"/>
    <w:rsid w:val="00044C95"/>
    <w:rsid w:val="00050E15"/>
    <w:rsid w:val="000714F2"/>
    <w:rsid w:val="00081333"/>
    <w:rsid w:val="00082633"/>
    <w:rsid w:val="00092FD4"/>
    <w:rsid w:val="000B4699"/>
    <w:rsid w:val="000E70F5"/>
    <w:rsid w:val="001053A3"/>
    <w:rsid w:val="00163971"/>
    <w:rsid w:val="00177512"/>
    <w:rsid w:val="001A018C"/>
    <w:rsid w:val="001A45B4"/>
    <w:rsid w:val="001C2409"/>
    <w:rsid w:val="001C40A0"/>
    <w:rsid w:val="001D2EF7"/>
    <w:rsid w:val="001E1C2D"/>
    <w:rsid w:val="001F786E"/>
    <w:rsid w:val="00205BD8"/>
    <w:rsid w:val="00220FF1"/>
    <w:rsid w:val="00226A41"/>
    <w:rsid w:val="00246C56"/>
    <w:rsid w:val="00265656"/>
    <w:rsid w:val="00270AA9"/>
    <w:rsid w:val="00273D23"/>
    <w:rsid w:val="002B7A93"/>
    <w:rsid w:val="002C03A4"/>
    <w:rsid w:val="002C63DF"/>
    <w:rsid w:val="002D05ED"/>
    <w:rsid w:val="00330CB1"/>
    <w:rsid w:val="00380343"/>
    <w:rsid w:val="00392A6B"/>
    <w:rsid w:val="003A3979"/>
    <w:rsid w:val="003B52D2"/>
    <w:rsid w:val="003B7EE5"/>
    <w:rsid w:val="003C18B1"/>
    <w:rsid w:val="00415543"/>
    <w:rsid w:val="004200E0"/>
    <w:rsid w:val="00432755"/>
    <w:rsid w:val="004403DA"/>
    <w:rsid w:val="00471CE3"/>
    <w:rsid w:val="00477E31"/>
    <w:rsid w:val="004D1725"/>
    <w:rsid w:val="004E244E"/>
    <w:rsid w:val="004F4A21"/>
    <w:rsid w:val="004F655E"/>
    <w:rsid w:val="004F7533"/>
    <w:rsid w:val="00503E4E"/>
    <w:rsid w:val="00525204"/>
    <w:rsid w:val="005316EA"/>
    <w:rsid w:val="00545F7C"/>
    <w:rsid w:val="00547EDC"/>
    <w:rsid w:val="005602B0"/>
    <w:rsid w:val="00586058"/>
    <w:rsid w:val="005A145C"/>
    <w:rsid w:val="005A454B"/>
    <w:rsid w:val="005E2616"/>
    <w:rsid w:val="005E3FB9"/>
    <w:rsid w:val="005E7055"/>
    <w:rsid w:val="005F2CBB"/>
    <w:rsid w:val="00602AE0"/>
    <w:rsid w:val="006129CD"/>
    <w:rsid w:val="00616FC2"/>
    <w:rsid w:val="00617DE9"/>
    <w:rsid w:val="006479E3"/>
    <w:rsid w:val="00676645"/>
    <w:rsid w:val="00680CB9"/>
    <w:rsid w:val="00687C0F"/>
    <w:rsid w:val="0069379C"/>
    <w:rsid w:val="006A7A58"/>
    <w:rsid w:val="006A7D4D"/>
    <w:rsid w:val="006B7C4D"/>
    <w:rsid w:val="006C13F8"/>
    <w:rsid w:val="006E6DC3"/>
    <w:rsid w:val="00700CAE"/>
    <w:rsid w:val="0072200A"/>
    <w:rsid w:val="00722A22"/>
    <w:rsid w:val="00755C1F"/>
    <w:rsid w:val="0076108B"/>
    <w:rsid w:val="00761780"/>
    <w:rsid w:val="00772350"/>
    <w:rsid w:val="007E1AF6"/>
    <w:rsid w:val="007E72AB"/>
    <w:rsid w:val="007F50D6"/>
    <w:rsid w:val="00844855"/>
    <w:rsid w:val="00845917"/>
    <w:rsid w:val="00880883"/>
    <w:rsid w:val="0088323E"/>
    <w:rsid w:val="008B7148"/>
    <w:rsid w:val="008C1BF7"/>
    <w:rsid w:val="008C6702"/>
    <w:rsid w:val="008C773C"/>
    <w:rsid w:val="008D7BE2"/>
    <w:rsid w:val="008E1025"/>
    <w:rsid w:val="009140A3"/>
    <w:rsid w:val="009253CE"/>
    <w:rsid w:val="009440BA"/>
    <w:rsid w:val="009655E7"/>
    <w:rsid w:val="009733DB"/>
    <w:rsid w:val="009A3330"/>
    <w:rsid w:val="009B5561"/>
    <w:rsid w:val="009B6404"/>
    <w:rsid w:val="009D3CAC"/>
    <w:rsid w:val="009D713F"/>
    <w:rsid w:val="009D7841"/>
    <w:rsid w:val="00A05A9F"/>
    <w:rsid w:val="00A22721"/>
    <w:rsid w:val="00A304D7"/>
    <w:rsid w:val="00A4491B"/>
    <w:rsid w:val="00A61A16"/>
    <w:rsid w:val="00A65B71"/>
    <w:rsid w:val="00A720D0"/>
    <w:rsid w:val="00A81392"/>
    <w:rsid w:val="00A91607"/>
    <w:rsid w:val="00AB56A0"/>
    <w:rsid w:val="00AC522A"/>
    <w:rsid w:val="00AD4CA2"/>
    <w:rsid w:val="00B76143"/>
    <w:rsid w:val="00B83246"/>
    <w:rsid w:val="00B85FBF"/>
    <w:rsid w:val="00BA445E"/>
    <w:rsid w:val="00BA785D"/>
    <w:rsid w:val="00C34CB0"/>
    <w:rsid w:val="00C66E72"/>
    <w:rsid w:val="00C73CD8"/>
    <w:rsid w:val="00C74458"/>
    <w:rsid w:val="00CC3805"/>
    <w:rsid w:val="00CC57C8"/>
    <w:rsid w:val="00CD10EE"/>
    <w:rsid w:val="00CD3A11"/>
    <w:rsid w:val="00CD549E"/>
    <w:rsid w:val="00D0549D"/>
    <w:rsid w:val="00D16121"/>
    <w:rsid w:val="00D275BB"/>
    <w:rsid w:val="00D3057C"/>
    <w:rsid w:val="00D643AE"/>
    <w:rsid w:val="00D7343B"/>
    <w:rsid w:val="00D74962"/>
    <w:rsid w:val="00D74A42"/>
    <w:rsid w:val="00D819D4"/>
    <w:rsid w:val="00D95489"/>
    <w:rsid w:val="00DD377A"/>
    <w:rsid w:val="00DD7E99"/>
    <w:rsid w:val="00DE0B01"/>
    <w:rsid w:val="00DE65EF"/>
    <w:rsid w:val="00DF115A"/>
    <w:rsid w:val="00E1374C"/>
    <w:rsid w:val="00E51E23"/>
    <w:rsid w:val="00E5545A"/>
    <w:rsid w:val="00E60730"/>
    <w:rsid w:val="00E634DE"/>
    <w:rsid w:val="00E8248E"/>
    <w:rsid w:val="00E8647C"/>
    <w:rsid w:val="00E95F08"/>
    <w:rsid w:val="00EA1647"/>
    <w:rsid w:val="00EA46A3"/>
    <w:rsid w:val="00EA56D3"/>
    <w:rsid w:val="00ED06E3"/>
    <w:rsid w:val="00EF37A4"/>
    <w:rsid w:val="00F106A3"/>
    <w:rsid w:val="00F1236D"/>
    <w:rsid w:val="00F22ECC"/>
    <w:rsid w:val="00F418E1"/>
    <w:rsid w:val="00F50537"/>
    <w:rsid w:val="00F519DA"/>
    <w:rsid w:val="00F60D84"/>
    <w:rsid w:val="00F91911"/>
    <w:rsid w:val="00FB1AC2"/>
    <w:rsid w:val="00FE096A"/>
    <w:rsid w:val="00FE2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56D3"/>
    <w:pPr>
      <w:tabs>
        <w:tab w:val="center" w:pos="4513"/>
        <w:tab w:val="right" w:pos="9026"/>
      </w:tabs>
      <w:snapToGrid w:val="0"/>
    </w:pPr>
  </w:style>
  <w:style w:type="character" w:customStyle="1" w:styleId="Char">
    <w:name w:val="머리글 Char"/>
    <w:basedOn w:val="a0"/>
    <w:link w:val="a3"/>
    <w:uiPriority w:val="99"/>
    <w:rsid w:val="00EA56D3"/>
  </w:style>
  <w:style w:type="paragraph" w:styleId="a4">
    <w:name w:val="footer"/>
    <w:basedOn w:val="a"/>
    <w:link w:val="Char0"/>
    <w:uiPriority w:val="99"/>
    <w:unhideWhenUsed/>
    <w:rsid w:val="00EA56D3"/>
    <w:pPr>
      <w:tabs>
        <w:tab w:val="center" w:pos="4513"/>
        <w:tab w:val="right" w:pos="9026"/>
      </w:tabs>
      <w:snapToGrid w:val="0"/>
    </w:pPr>
  </w:style>
  <w:style w:type="character" w:customStyle="1" w:styleId="Char0">
    <w:name w:val="바닥글 Char"/>
    <w:basedOn w:val="a0"/>
    <w:link w:val="a4"/>
    <w:uiPriority w:val="99"/>
    <w:rsid w:val="00EA56D3"/>
  </w:style>
  <w:style w:type="paragraph" w:styleId="a5">
    <w:name w:val="Title"/>
    <w:basedOn w:val="a"/>
    <w:next w:val="a"/>
    <w:link w:val="Char1"/>
    <w:uiPriority w:val="10"/>
    <w:qFormat/>
    <w:rsid w:val="00EA56D3"/>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EA56D3"/>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1E1C2D"/>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6"/>
    <w:uiPriority w:val="99"/>
    <w:semiHidden/>
    <w:rsid w:val="001E1C2D"/>
    <w:rPr>
      <w:rFonts w:asciiTheme="majorHAnsi" w:eastAsiaTheme="majorEastAsia" w:hAnsiTheme="majorHAnsi" w:cstheme="majorBidi"/>
      <w:sz w:val="18"/>
      <w:szCs w:val="18"/>
    </w:rPr>
  </w:style>
  <w:style w:type="character" w:styleId="a7">
    <w:name w:val="annotation reference"/>
    <w:basedOn w:val="a0"/>
    <w:uiPriority w:val="99"/>
    <w:semiHidden/>
    <w:unhideWhenUsed/>
    <w:rsid w:val="002B7A93"/>
    <w:rPr>
      <w:sz w:val="21"/>
      <w:szCs w:val="21"/>
    </w:rPr>
  </w:style>
  <w:style w:type="paragraph" w:styleId="a8">
    <w:name w:val="annotation text"/>
    <w:basedOn w:val="a"/>
    <w:link w:val="Char3"/>
    <w:uiPriority w:val="99"/>
    <w:semiHidden/>
    <w:unhideWhenUsed/>
    <w:rsid w:val="002B7A93"/>
    <w:pPr>
      <w:jc w:val="left"/>
    </w:pPr>
  </w:style>
  <w:style w:type="character" w:customStyle="1" w:styleId="Char3">
    <w:name w:val="메모 텍스트 Char"/>
    <w:basedOn w:val="a0"/>
    <w:link w:val="a8"/>
    <w:uiPriority w:val="99"/>
    <w:semiHidden/>
    <w:rsid w:val="002B7A93"/>
  </w:style>
  <w:style w:type="paragraph" w:styleId="a9">
    <w:name w:val="annotation subject"/>
    <w:basedOn w:val="a8"/>
    <w:next w:val="a8"/>
    <w:link w:val="Char4"/>
    <w:uiPriority w:val="99"/>
    <w:semiHidden/>
    <w:unhideWhenUsed/>
    <w:rsid w:val="002B7A93"/>
    <w:rPr>
      <w:b/>
      <w:bCs/>
    </w:rPr>
  </w:style>
  <w:style w:type="character" w:customStyle="1" w:styleId="Char4">
    <w:name w:val="메모 주제 Char"/>
    <w:basedOn w:val="Char3"/>
    <w:link w:val="a9"/>
    <w:uiPriority w:val="99"/>
    <w:semiHidden/>
    <w:rsid w:val="002B7A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56D3"/>
    <w:pPr>
      <w:tabs>
        <w:tab w:val="center" w:pos="4513"/>
        <w:tab w:val="right" w:pos="9026"/>
      </w:tabs>
      <w:snapToGrid w:val="0"/>
    </w:pPr>
  </w:style>
  <w:style w:type="character" w:customStyle="1" w:styleId="Char">
    <w:name w:val="머리글 Char"/>
    <w:basedOn w:val="a0"/>
    <w:link w:val="a3"/>
    <w:uiPriority w:val="99"/>
    <w:rsid w:val="00EA56D3"/>
  </w:style>
  <w:style w:type="paragraph" w:styleId="a4">
    <w:name w:val="footer"/>
    <w:basedOn w:val="a"/>
    <w:link w:val="Char0"/>
    <w:uiPriority w:val="99"/>
    <w:unhideWhenUsed/>
    <w:rsid w:val="00EA56D3"/>
    <w:pPr>
      <w:tabs>
        <w:tab w:val="center" w:pos="4513"/>
        <w:tab w:val="right" w:pos="9026"/>
      </w:tabs>
      <w:snapToGrid w:val="0"/>
    </w:pPr>
  </w:style>
  <w:style w:type="character" w:customStyle="1" w:styleId="Char0">
    <w:name w:val="바닥글 Char"/>
    <w:basedOn w:val="a0"/>
    <w:link w:val="a4"/>
    <w:uiPriority w:val="99"/>
    <w:rsid w:val="00EA56D3"/>
  </w:style>
  <w:style w:type="paragraph" w:styleId="a5">
    <w:name w:val="Title"/>
    <w:basedOn w:val="a"/>
    <w:next w:val="a"/>
    <w:link w:val="Char1"/>
    <w:uiPriority w:val="10"/>
    <w:qFormat/>
    <w:rsid w:val="00EA56D3"/>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EA56D3"/>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1E1C2D"/>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6"/>
    <w:uiPriority w:val="99"/>
    <w:semiHidden/>
    <w:rsid w:val="001E1C2D"/>
    <w:rPr>
      <w:rFonts w:asciiTheme="majorHAnsi" w:eastAsiaTheme="majorEastAsia" w:hAnsiTheme="majorHAnsi" w:cstheme="majorBidi"/>
      <w:sz w:val="18"/>
      <w:szCs w:val="18"/>
    </w:rPr>
  </w:style>
  <w:style w:type="character" w:styleId="a7">
    <w:name w:val="annotation reference"/>
    <w:basedOn w:val="a0"/>
    <w:uiPriority w:val="99"/>
    <w:semiHidden/>
    <w:unhideWhenUsed/>
    <w:rsid w:val="002B7A93"/>
    <w:rPr>
      <w:sz w:val="21"/>
      <w:szCs w:val="21"/>
    </w:rPr>
  </w:style>
  <w:style w:type="paragraph" w:styleId="a8">
    <w:name w:val="annotation text"/>
    <w:basedOn w:val="a"/>
    <w:link w:val="Char3"/>
    <w:uiPriority w:val="99"/>
    <w:semiHidden/>
    <w:unhideWhenUsed/>
    <w:rsid w:val="002B7A93"/>
    <w:pPr>
      <w:jc w:val="left"/>
    </w:pPr>
  </w:style>
  <w:style w:type="character" w:customStyle="1" w:styleId="Char3">
    <w:name w:val="메모 텍스트 Char"/>
    <w:basedOn w:val="a0"/>
    <w:link w:val="a8"/>
    <w:uiPriority w:val="99"/>
    <w:semiHidden/>
    <w:rsid w:val="002B7A93"/>
  </w:style>
  <w:style w:type="paragraph" w:styleId="a9">
    <w:name w:val="annotation subject"/>
    <w:basedOn w:val="a8"/>
    <w:next w:val="a8"/>
    <w:link w:val="Char4"/>
    <w:uiPriority w:val="99"/>
    <w:semiHidden/>
    <w:unhideWhenUsed/>
    <w:rsid w:val="002B7A93"/>
    <w:rPr>
      <w:b/>
      <w:bCs/>
    </w:rPr>
  </w:style>
  <w:style w:type="character" w:customStyle="1" w:styleId="Char4">
    <w:name w:val="메모 주제 Char"/>
    <w:basedOn w:val="Char3"/>
    <w:link w:val="a9"/>
    <w:uiPriority w:val="99"/>
    <w:semiHidden/>
    <w:rsid w:val="002B7A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370</Words>
  <Characters>2113</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chulwoo</dc:creator>
  <cp:lastModifiedBy>chulwoo</cp:lastModifiedBy>
  <cp:revision>4</cp:revision>
  <dcterms:created xsi:type="dcterms:W3CDTF">2012-09-29T12:06:00Z</dcterms:created>
  <dcterms:modified xsi:type="dcterms:W3CDTF">2012-10-12T02:28:00Z</dcterms:modified>
</cp:coreProperties>
</file>